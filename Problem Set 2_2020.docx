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A8B53" w14:textId="67B8A852" w:rsidR="000255A5" w:rsidRPr="008C750F" w:rsidRDefault="007F139C" w:rsidP="007F139C">
      <w:pPr>
        <w:rPr>
          <w:b/>
          <w:sz w:val="24"/>
        </w:rPr>
      </w:pPr>
      <w:r w:rsidRPr="008C750F">
        <w:rPr>
          <w:b/>
          <w:sz w:val="24"/>
        </w:rPr>
        <w:t>Problem Set 2.</w:t>
      </w:r>
      <w:r w:rsidR="000255A5" w:rsidRPr="008C750F">
        <w:rPr>
          <w:b/>
          <w:sz w:val="24"/>
        </w:rPr>
        <w:t xml:space="preserve"> Ecosystem</w:t>
      </w:r>
      <w:r w:rsidR="001358FE" w:rsidRPr="008C750F">
        <w:rPr>
          <w:b/>
          <w:sz w:val="24"/>
        </w:rPr>
        <w:t xml:space="preserve"> </w:t>
      </w:r>
      <w:r w:rsidR="000255A5" w:rsidRPr="008C750F">
        <w:rPr>
          <w:b/>
          <w:sz w:val="24"/>
        </w:rPr>
        <w:t>Energy</w:t>
      </w:r>
      <w:ins w:id="0" w:author="Elise Pendall" w:date="2020-07-31T12:45:00Z">
        <w:r w:rsidR="001A78F9">
          <w:rPr>
            <w:b/>
            <w:sz w:val="24"/>
          </w:rPr>
          <w:t xml:space="preserve"> and</w:t>
        </w:r>
      </w:ins>
      <w:del w:id="1" w:author="Elise Pendall" w:date="2020-07-31T12:45:00Z">
        <w:r w:rsidR="001358FE" w:rsidRPr="008C750F" w:rsidDel="001A78F9">
          <w:rPr>
            <w:b/>
            <w:sz w:val="24"/>
          </w:rPr>
          <w:delText>,</w:delText>
        </w:r>
      </w:del>
      <w:r w:rsidR="001358FE" w:rsidRPr="008C750F">
        <w:rPr>
          <w:b/>
          <w:sz w:val="24"/>
        </w:rPr>
        <w:t xml:space="preserve"> Water </w:t>
      </w:r>
      <w:del w:id="2" w:author="Elise Pendall" w:date="2020-07-31T12:45:00Z">
        <w:r w:rsidR="001358FE" w:rsidRPr="008C750F" w:rsidDel="001A78F9">
          <w:rPr>
            <w:b/>
            <w:sz w:val="24"/>
          </w:rPr>
          <w:delText>and</w:delText>
        </w:r>
        <w:r w:rsidR="000255A5" w:rsidRPr="008C750F" w:rsidDel="001A78F9">
          <w:rPr>
            <w:b/>
            <w:sz w:val="24"/>
          </w:rPr>
          <w:delText xml:space="preserve"> </w:delText>
        </w:r>
        <w:r w:rsidR="001358FE" w:rsidRPr="008C750F" w:rsidDel="001A78F9">
          <w:rPr>
            <w:b/>
            <w:sz w:val="24"/>
          </w:rPr>
          <w:delText xml:space="preserve">Carbon </w:delText>
        </w:r>
      </w:del>
      <w:bookmarkStart w:id="3" w:name="_GoBack"/>
      <w:bookmarkEnd w:id="3"/>
      <w:r w:rsidR="000255A5" w:rsidRPr="008C750F">
        <w:rPr>
          <w:b/>
          <w:sz w:val="24"/>
        </w:rPr>
        <w:t>Balance</w:t>
      </w:r>
      <w:r w:rsidR="001358FE" w:rsidRPr="008C750F">
        <w:rPr>
          <w:b/>
          <w:sz w:val="24"/>
        </w:rPr>
        <w:t>s</w:t>
      </w:r>
      <w:r w:rsidR="000255A5" w:rsidRPr="008C750F">
        <w:rPr>
          <w:b/>
          <w:sz w:val="24"/>
        </w:rPr>
        <w:t xml:space="preserve"> </w:t>
      </w:r>
      <w:r w:rsidR="001358FE" w:rsidRPr="008C750F">
        <w:rPr>
          <w:b/>
          <w:sz w:val="24"/>
        </w:rPr>
        <w:tab/>
      </w:r>
      <w:r w:rsidR="00B32717" w:rsidRPr="008C750F">
        <w:rPr>
          <w:b/>
          <w:sz w:val="24"/>
        </w:rPr>
        <w:t>NAME:____________</w:t>
      </w:r>
    </w:p>
    <w:p w14:paraId="145FACF9" w14:textId="3C78DA1E" w:rsidR="00620968" w:rsidRPr="008C750F" w:rsidRDefault="00620968" w:rsidP="007F139C">
      <w:pPr>
        <w:rPr>
          <w:b/>
        </w:rPr>
      </w:pPr>
      <w:r>
        <w:t xml:space="preserve">Turn this in as a PDF of a word document including all your plots by </w:t>
      </w:r>
      <w:r w:rsidRPr="00575AA2">
        <w:t xml:space="preserve">11:59PM </w:t>
      </w:r>
      <w:r w:rsidR="00575AA2" w:rsidRPr="001A78F9">
        <w:rPr>
          <w:b/>
          <w:highlight w:val="yellow"/>
          <w:rPrChange w:id="4" w:author="Elise Pendall" w:date="2020-07-31T12:43:00Z">
            <w:rPr>
              <w:b/>
            </w:rPr>
          </w:rPrChange>
        </w:rPr>
        <w:t>6</w:t>
      </w:r>
      <w:r w:rsidR="00217928" w:rsidRPr="001A78F9">
        <w:rPr>
          <w:b/>
          <w:highlight w:val="yellow"/>
          <w:rPrChange w:id="5" w:author="Elise Pendall" w:date="2020-07-31T12:43:00Z">
            <w:rPr>
              <w:b/>
            </w:rPr>
          </w:rPrChange>
        </w:rPr>
        <w:t xml:space="preserve"> September</w:t>
      </w:r>
      <w:r w:rsidRPr="001A78F9">
        <w:rPr>
          <w:b/>
          <w:highlight w:val="yellow"/>
          <w:rPrChange w:id="6" w:author="Elise Pendall" w:date="2020-07-31T12:43:00Z">
            <w:rPr>
              <w:b/>
            </w:rPr>
          </w:rPrChange>
        </w:rPr>
        <w:t>, 201</w:t>
      </w:r>
      <w:r w:rsidR="003B6340" w:rsidRPr="001A78F9">
        <w:rPr>
          <w:b/>
          <w:highlight w:val="yellow"/>
          <w:rPrChange w:id="7" w:author="Elise Pendall" w:date="2020-07-31T12:43:00Z">
            <w:rPr>
              <w:b/>
            </w:rPr>
          </w:rPrChange>
        </w:rPr>
        <w:t>9</w:t>
      </w:r>
      <w:r w:rsidRPr="008C750F">
        <w:rPr>
          <w:b/>
        </w:rPr>
        <w:t>.</w:t>
      </w:r>
    </w:p>
    <w:p w14:paraId="357B7A50" w14:textId="32CB4157" w:rsidR="007F139C" w:rsidRDefault="007F139C" w:rsidP="007F139C">
      <w:r>
        <w:t>For this problem set we are comparing two days of data from the nearby Cumberland Plains eddy covariance tower</w:t>
      </w:r>
      <w:r w:rsidR="003B6340" w:rsidRPr="001A78F9">
        <w:rPr>
          <w:highlight w:val="yellow"/>
          <w:rPrChange w:id="8" w:author="Elise Pendall" w:date="2020-07-31T12:43:00Z">
            <w:rPr/>
          </w:rPrChange>
        </w:rPr>
        <w:t>: 04 Jan, 2019</w:t>
      </w:r>
      <w:r w:rsidR="009852C2" w:rsidRPr="001A78F9">
        <w:rPr>
          <w:color w:val="000000" w:themeColor="text1"/>
          <w:highlight w:val="yellow"/>
          <w:rPrChange w:id="9" w:author="Elise Pendall" w:date="2020-07-31T12:43:00Z">
            <w:rPr>
              <w:color w:val="000000" w:themeColor="text1"/>
            </w:rPr>
          </w:rPrChange>
        </w:rPr>
        <w:t xml:space="preserve"> and </w:t>
      </w:r>
      <w:r w:rsidR="003B6340" w:rsidRPr="001A78F9">
        <w:rPr>
          <w:color w:val="000000" w:themeColor="text1"/>
          <w:highlight w:val="yellow"/>
          <w:rPrChange w:id="10" w:author="Elise Pendall" w:date="2020-07-31T12:43:00Z">
            <w:rPr>
              <w:color w:val="000000" w:themeColor="text1"/>
            </w:rPr>
          </w:rPrChange>
        </w:rPr>
        <w:t>28 July, 2019</w:t>
      </w:r>
      <w:r w:rsidRPr="001A78F9">
        <w:rPr>
          <w:color w:val="000000" w:themeColor="text1"/>
          <w:highlight w:val="yellow"/>
          <w:rPrChange w:id="11" w:author="Elise Pendall" w:date="2020-07-31T12:43:00Z">
            <w:rPr>
              <w:color w:val="000000" w:themeColor="text1"/>
            </w:rPr>
          </w:rPrChange>
        </w:rPr>
        <w:t>.</w:t>
      </w:r>
      <w:r w:rsidR="00F11333" w:rsidRPr="003B6340">
        <w:rPr>
          <w:color w:val="000000" w:themeColor="text1"/>
        </w:rPr>
        <w:t xml:space="preserve"> </w:t>
      </w:r>
      <w:r w:rsidRPr="003B6340">
        <w:t>These</w:t>
      </w:r>
      <w:r>
        <w:t xml:space="preserve"> days had contrasting conditions that will help you understand partitioning of available energy.</w:t>
      </w:r>
      <w:r w:rsidR="009B576F">
        <w:t xml:space="preserve"> Other resources include your text and a neat animation at </w:t>
      </w:r>
      <w:hyperlink r:id="rId6" w:history="1">
        <w:r w:rsidR="009B576F" w:rsidRPr="00024D41">
          <w:rPr>
            <w:rStyle w:val="Hyperlink"/>
          </w:rPr>
          <w:t>https://earthobservatory.nasa.gov/global-maps/CERES_NETFLUX_M</w:t>
        </w:r>
      </w:hyperlink>
      <w:r w:rsidR="009B576F">
        <w:t xml:space="preserve"> </w:t>
      </w:r>
    </w:p>
    <w:p w14:paraId="50EF6CBA" w14:textId="77777777" w:rsidR="007F139C" w:rsidRDefault="007F139C" w:rsidP="007F139C">
      <w:r>
        <w:t xml:space="preserve">Step 0. </w:t>
      </w:r>
      <w:r w:rsidR="002324FD">
        <w:t>Create a word document that will contain your plots and their descriptions</w:t>
      </w:r>
      <w:r w:rsidR="000255A5">
        <w:t xml:space="preserve">, or </w:t>
      </w:r>
      <w:r w:rsidR="00575AA2">
        <w:t>save</w:t>
      </w:r>
      <w:r w:rsidR="000255A5">
        <w:t xml:space="preserve"> this document as a starting point for your responses</w:t>
      </w:r>
      <w:r w:rsidR="002324FD">
        <w:t>.</w:t>
      </w:r>
      <w:r w:rsidR="00585A41">
        <w:t xml:space="preserve"> Also create and save an R script that you can use for all the calculations </w:t>
      </w:r>
      <w:r w:rsidR="00AF68E2">
        <w:t>and plotting in this exercise</w:t>
      </w:r>
      <w:r w:rsidR="00585A41">
        <w:t xml:space="preserve">. </w:t>
      </w:r>
    </w:p>
    <w:p w14:paraId="0C2AF410" w14:textId="77777777" w:rsidR="00217928" w:rsidRDefault="007F139C" w:rsidP="007F139C">
      <w:r>
        <w:t xml:space="preserve">Step 1. </w:t>
      </w:r>
      <w:r w:rsidR="00217928" w:rsidRPr="00217928">
        <w:t xml:space="preserve">Calculate the </w:t>
      </w:r>
      <w:r w:rsidR="000255A5">
        <w:t xml:space="preserve">average </w:t>
      </w:r>
      <w:r w:rsidR="00217928" w:rsidRPr="00217928">
        <w:t>albedo as Fsu/Fsd for both days.</w:t>
      </w:r>
      <w:r w:rsidR="00E4080A">
        <w:t xml:space="preserve"> What happens at night? Does this make sense? Consider subsetting your data!</w:t>
      </w:r>
      <w:r w:rsidR="00217928" w:rsidRPr="00217928">
        <w:t xml:space="preserve"> </w:t>
      </w:r>
      <w:r w:rsidR="007D220A">
        <w:t>Describe the patterns</w:t>
      </w:r>
      <w:r w:rsidR="00217928" w:rsidRPr="00217928">
        <w:t xml:space="preserve"> in a few sentences: Why could it differ between summer and winter?</w:t>
      </w:r>
      <w:r w:rsidR="00BB10A9">
        <w:t xml:space="preserve"> </w:t>
      </w:r>
    </w:p>
    <w:p w14:paraId="66E1D124" w14:textId="77777777" w:rsidR="002324FD" w:rsidRDefault="007F139C" w:rsidP="00AF68E2">
      <w:pPr>
        <w:spacing w:after="0"/>
      </w:pPr>
      <w:r>
        <w:t xml:space="preserve">Step 2. </w:t>
      </w:r>
      <w:r w:rsidR="002324FD">
        <w:t xml:space="preserve">Calculate the net radiation from the component radiation as Fnet = (Fsd+Fld)-(Fsu+Flu). </w:t>
      </w:r>
    </w:p>
    <w:p w14:paraId="00214F4A" w14:textId="385F94B6" w:rsidR="002324FD" w:rsidRDefault="007F139C" w:rsidP="002324FD">
      <w:pPr>
        <w:pStyle w:val="ListParagraph"/>
        <w:numPr>
          <w:ilvl w:val="0"/>
          <w:numId w:val="1"/>
        </w:numPr>
      </w:pPr>
      <w:r>
        <w:t xml:space="preserve">Plot </w:t>
      </w:r>
      <w:r w:rsidR="002324FD">
        <w:t>Fnet</w:t>
      </w:r>
      <w:r w:rsidR="00B32717">
        <w:t xml:space="preserve"> and the shortwave and longwave components</w:t>
      </w:r>
      <w:r w:rsidR="000255A5">
        <w:t xml:space="preserve"> </w:t>
      </w:r>
      <w:r w:rsidR="002101B1">
        <w:t xml:space="preserve">vs. time </w:t>
      </w:r>
      <w:r w:rsidR="000255A5">
        <w:t xml:space="preserve">for both days to check that your data are looking good. </w:t>
      </w:r>
      <w:r w:rsidR="0039109C">
        <w:t>Export and copy</w:t>
      </w:r>
      <w:r w:rsidR="000255A5">
        <w:t xml:space="preserve"> your plots to your word document.</w:t>
      </w:r>
    </w:p>
    <w:p w14:paraId="18EB6B01" w14:textId="2872CFFE" w:rsidR="00AF68E2" w:rsidRDefault="002324FD" w:rsidP="007F139C">
      <w:pPr>
        <w:pStyle w:val="ListParagraph"/>
        <w:numPr>
          <w:ilvl w:val="0"/>
          <w:numId w:val="1"/>
        </w:numPr>
      </w:pPr>
      <w:r>
        <w:t>Plot Fn</w:t>
      </w:r>
      <w:r w:rsidR="00B32717">
        <w:t>et</w:t>
      </w:r>
      <w:r>
        <w:t>,</w:t>
      </w:r>
      <w:r w:rsidR="007F139C">
        <w:t xml:space="preserve"> Fh, Fe, and Fg vs. time </w:t>
      </w:r>
      <w:r w:rsidR="003B6340">
        <w:t xml:space="preserve">on one graph </w:t>
      </w:r>
      <w:r w:rsidR="007F139C">
        <w:t xml:space="preserve">for </w:t>
      </w:r>
      <w:r w:rsidR="003B6340">
        <w:t>each day, using a y-axis scale that allows easy comparison. Set</w:t>
      </w:r>
      <w:r w:rsidR="00E43F99" w:rsidRPr="003B6340">
        <w:t xml:space="preserve"> an appropriate y-axis label</w:t>
      </w:r>
      <w:r w:rsidR="00E43F99">
        <w:t xml:space="preserve"> and c</w:t>
      </w:r>
      <w:r w:rsidR="000255A5">
        <w:t>opy your plots to your word document.</w:t>
      </w:r>
    </w:p>
    <w:p w14:paraId="1A74C3C8" w14:textId="57A21E50" w:rsidR="007F139C" w:rsidRDefault="007F139C" w:rsidP="007F139C">
      <w:pPr>
        <w:pStyle w:val="ListParagraph"/>
        <w:numPr>
          <w:ilvl w:val="0"/>
          <w:numId w:val="1"/>
        </w:numPr>
      </w:pPr>
      <w:r>
        <w:t>Describe the patterns you see</w:t>
      </w:r>
      <w:r w:rsidR="00F11333">
        <w:t xml:space="preserve"> in plots from 2a and 2b</w:t>
      </w:r>
      <w:r>
        <w:t>. In words, compare the compone</w:t>
      </w:r>
      <w:r w:rsidR="002101B1">
        <w:t>nts of the radiation and the individual energy fluxes (Fnet</w:t>
      </w:r>
      <w:r>
        <w:t xml:space="preserve">, </w:t>
      </w:r>
      <w:r w:rsidR="002101B1">
        <w:t>Fe</w:t>
      </w:r>
      <w:r>
        <w:t xml:space="preserve">, </w:t>
      </w:r>
      <w:r w:rsidR="002101B1">
        <w:t>Fh</w:t>
      </w:r>
      <w:r>
        <w:t xml:space="preserve">, </w:t>
      </w:r>
      <w:r w:rsidR="002101B1">
        <w:t>Fg</w:t>
      </w:r>
      <w:r>
        <w:t xml:space="preserve">) between </w:t>
      </w:r>
      <w:r w:rsidR="002324FD">
        <w:t>summer and winter</w:t>
      </w:r>
      <w:r>
        <w:t>.</w:t>
      </w:r>
      <w:r w:rsidR="002101B1">
        <w:t xml:space="preserve"> Which components change a lot, and which don’t? What happens at night?</w:t>
      </w:r>
    </w:p>
    <w:p w14:paraId="0C879D44" w14:textId="0E9F41DB" w:rsidR="00B32717" w:rsidDel="001A78F9" w:rsidRDefault="007F139C" w:rsidP="00AF68E2">
      <w:pPr>
        <w:spacing w:after="0"/>
        <w:rPr>
          <w:del w:id="12" w:author="Elise Pendall" w:date="2020-07-31T12:44:00Z"/>
        </w:rPr>
      </w:pPr>
      <w:del w:id="13" w:author="Elise Pendall" w:date="2020-07-31T12:44:00Z">
        <w:r w:rsidDel="001A78F9">
          <w:delText>Ste</w:delText>
        </w:r>
        <w:r w:rsidR="00AF68E2" w:rsidDel="001A78F9">
          <w:delText>p 3</w:delText>
        </w:r>
        <w:r w:rsidDel="001A78F9">
          <w:delText xml:space="preserve">. </w:delText>
        </w:r>
        <w:r w:rsidR="00F11333" w:rsidDel="001A78F9">
          <w:delText>Bowen ratio as an indicator of energy disposition</w:delText>
        </w:r>
        <w:r w:rsidR="00F83CB0" w:rsidDel="001A78F9">
          <w:delText>.</w:delText>
        </w:r>
      </w:del>
    </w:p>
    <w:p w14:paraId="49A8FBEC" w14:textId="52201AE2" w:rsidR="00F11333" w:rsidDel="001A78F9" w:rsidRDefault="00217928" w:rsidP="00B32717">
      <w:pPr>
        <w:pStyle w:val="ListParagraph"/>
        <w:numPr>
          <w:ilvl w:val="0"/>
          <w:numId w:val="3"/>
        </w:numPr>
        <w:rPr>
          <w:del w:id="14" w:author="Elise Pendall" w:date="2020-07-31T12:44:00Z"/>
        </w:rPr>
      </w:pPr>
      <w:del w:id="15" w:author="Elise Pendall" w:date="2020-07-31T12:44:00Z">
        <w:r w:rsidRPr="00217928" w:rsidDel="001A78F9">
          <w:delText>Cal</w:delText>
        </w:r>
        <w:r w:rsidR="00E4080A" w:rsidDel="001A78F9">
          <w:delText xml:space="preserve">culate the Bowen ratio </w:delText>
        </w:r>
        <w:r w:rsidR="00F83CB0" w:rsidDel="001A78F9">
          <w:delText>by plotting</w:delText>
        </w:r>
        <w:r w:rsidR="00E4080A" w:rsidDel="001A78F9">
          <w:delText xml:space="preserve"> Fe (y) vs Fh (x), fit a line and get the slope and </w:delText>
        </w:r>
        <w:r w:rsidR="002101B1" w:rsidDel="001A78F9">
          <w:delText>R</w:delText>
        </w:r>
        <w:r w:rsidR="00E4080A" w:rsidRPr="00B32717" w:rsidDel="001A78F9">
          <w:rPr>
            <w:vertAlign w:val="superscript"/>
          </w:rPr>
          <w:delText>2</w:delText>
        </w:r>
        <w:r w:rsidR="00E4080A" w:rsidDel="001A78F9">
          <w:delText>, for each day.</w:delText>
        </w:r>
        <w:r w:rsidR="00E43F99" w:rsidDel="001A78F9">
          <w:delText xml:space="preserve"> </w:delText>
        </w:r>
        <w:r w:rsidR="00E43F99" w:rsidRPr="00F83CB0" w:rsidDel="001A78F9">
          <w:delText>Make a scatter plot that shows the data, the 1:1 line, the regression line, and add the R</w:delText>
        </w:r>
        <w:r w:rsidR="00E43F99" w:rsidRPr="00F83CB0" w:rsidDel="001A78F9">
          <w:rPr>
            <w:vertAlign w:val="superscript"/>
          </w:rPr>
          <w:delText>2</w:delText>
        </w:r>
        <w:r w:rsidR="00AF281F" w:rsidRPr="00F83CB0" w:rsidDel="001A78F9">
          <w:delText xml:space="preserve">, </w:delText>
        </w:r>
        <w:r w:rsidR="00E43F99" w:rsidRPr="00F83CB0" w:rsidDel="001A78F9">
          <w:delText>p-value and the equation to the plot.</w:delText>
        </w:r>
      </w:del>
    </w:p>
    <w:p w14:paraId="72D55DEF" w14:textId="47781C3A" w:rsidR="00E4080A" w:rsidDel="001A78F9" w:rsidRDefault="00E4080A" w:rsidP="00B32717">
      <w:pPr>
        <w:pStyle w:val="ListParagraph"/>
        <w:numPr>
          <w:ilvl w:val="0"/>
          <w:numId w:val="3"/>
        </w:numPr>
        <w:rPr>
          <w:del w:id="16" w:author="Elise Pendall" w:date="2020-07-31T12:44:00Z"/>
        </w:rPr>
      </w:pPr>
      <w:del w:id="17" w:author="Elise Pendall" w:date="2020-07-31T12:44:00Z">
        <w:r w:rsidDel="001A78F9">
          <w:delText xml:space="preserve">In addition, make a new vector </w:delText>
        </w:r>
        <w:r w:rsidR="00A849F3" w:rsidDel="001A78F9">
          <w:delText>(column</w:delText>
        </w:r>
        <w:r w:rsidR="00016859" w:rsidDel="001A78F9">
          <w:delText xml:space="preserve"> in your data frame</w:delText>
        </w:r>
        <w:r w:rsidR="00A849F3" w:rsidDel="001A78F9">
          <w:delText>) that defines</w:delText>
        </w:r>
        <w:r w:rsidDel="001A78F9">
          <w:delText xml:space="preserve"> B as Fh/Fe and plot this against time </w:delText>
        </w:r>
        <w:r w:rsidR="00217928" w:rsidRPr="00217928" w:rsidDel="001A78F9">
          <w:delText>for each day</w:delText>
        </w:r>
        <w:r w:rsidDel="001A78F9">
          <w:delText xml:space="preserve">. What happens </w:delText>
        </w:r>
        <w:r w:rsidR="00D9049F" w:rsidRPr="00F83CB0" w:rsidDel="001A78F9">
          <w:delText>during sunrise/sunset</w:delText>
        </w:r>
        <w:r w:rsidR="00D9049F" w:rsidDel="001A78F9">
          <w:delText xml:space="preserve"> and </w:delText>
        </w:r>
        <w:r w:rsidDel="001A78F9">
          <w:delText>at night?</w:delText>
        </w:r>
        <w:r w:rsidR="007D220A" w:rsidDel="001A78F9">
          <w:delText xml:space="preserve"> Does this make sense?</w:delText>
        </w:r>
        <w:r w:rsidR="0039109C" w:rsidDel="001A78F9">
          <w:delText xml:space="preserve"> </w:delText>
        </w:r>
      </w:del>
    </w:p>
    <w:p w14:paraId="4D97295C" w14:textId="03E39897" w:rsidR="007F139C" w:rsidDel="001A78F9" w:rsidRDefault="0039109C" w:rsidP="007F139C">
      <w:pPr>
        <w:pStyle w:val="ListParagraph"/>
        <w:numPr>
          <w:ilvl w:val="0"/>
          <w:numId w:val="3"/>
        </w:numPr>
        <w:rPr>
          <w:del w:id="18" w:author="Elise Pendall" w:date="2020-07-31T12:44:00Z"/>
        </w:rPr>
      </w:pPr>
      <w:del w:id="19" w:author="Elise Pendall" w:date="2020-07-31T12:44:00Z">
        <w:r w:rsidDel="001A78F9">
          <w:delText>E</w:delText>
        </w:r>
        <w:r w:rsidR="00217928" w:rsidRPr="00217928" w:rsidDel="001A78F9">
          <w:delText xml:space="preserve">xport </w:delText>
        </w:r>
        <w:r w:rsidDel="001A78F9">
          <w:delText xml:space="preserve">your </w:delText>
        </w:r>
        <w:r w:rsidR="00F11333" w:rsidDel="001A78F9">
          <w:delText xml:space="preserve">final, best </w:delText>
        </w:r>
        <w:r w:rsidDel="001A78F9">
          <w:delText>plots</w:delText>
        </w:r>
        <w:r w:rsidR="00217928" w:rsidRPr="00217928" w:rsidDel="001A78F9">
          <w:delText xml:space="preserve"> from R studio </w:delText>
        </w:r>
        <w:r w:rsidDel="001A78F9">
          <w:delText>to your</w:delText>
        </w:r>
        <w:r w:rsidR="00217928" w:rsidRPr="00217928" w:rsidDel="001A78F9">
          <w:delText xml:space="preserve"> word document. </w:delText>
        </w:r>
        <w:r w:rsidR="00AF68E2" w:rsidDel="001A78F9">
          <w:delText xml:space="preserve">Answer the following questions in your report: </w:delText>
        </w:r>
        <w:r w:rsidR="00E4080A" w:rsidDel="001A78F9">
          <w:delText xml:space="preserve">How do the </w:delText>
        </w:r>
        <w:r w:rsidDel="001A78F9">
          <w:delText xml:space="preserve">slope and </w:delText>
        </w:r>
        <w:r w:rsidR="00AF281F" w:rsidDel="001A78F9">
          <w:delText>R</w:delText>
        </w:r>
        <w:r w:rsidRPr="00AF281F" w:rsidDel="001A78F9">
          <w:rPr>
            <w:vertAlign w:val="superscript"/>
          </w:rPr>
          <w:delText>2</w:delText>
        </w:r>
        <w:r w:rsidDel="001A78F9">
          <w:delText xml:space="preserve"> of the </w:delText>
        </w:r>
        <w:r w:rsidR="00E4080A" w:rsidDel="001A78F9">
          <w:delText>Bowen ratios compare for each day?</w:delText>
        </w:r>
        <w:r w:rsidDel="001A78F9">
          <w:delText xml:space="preserve"> </w:delText>
        </w:r>
      </w:del>
    </w:p>
    <w:p w14:paraId="3B1A93A7" w14:textId="74B53504" w:rsidR="00CF0FB1" w:rsidRDefault="00AF68E2" w:rsidP="00AF68E2">
      <w:pPr>
        <w:spacing w:after="0"/>
      </w:pPr>
      <w:r>
        <w:t xml:space="preserve">Step </w:t>
      </w:r>
      <w:del w:id="20" w:author="Elise Pendall" w:date="2020-07-31T12:44:00Z">
        <w:r w:rsidDel="001A78F9">
          <w:delText>4</w:delText>
        </w:r>
      </w:del>
      <w:ins w:id="21" w:author="Elise Pendall" w:date="2020-07-31T12:44:00Z">
        <w:r w:rsidR="001A78F9">
          <w:t>3</w:t>
        </w:r>
      </w:ins>
      <w:r w:rsidR="007F139C" w:rsidRPr="001B7B6A">
        <w:t>.</w:t>
      </w:r>
      <w:r w:rsidR="007F139C">
        <w:t xml:space="preserve"> </w:t>
      </w:r>
      <w:r w:rsidR="001B7B6A">
        <w:t xml:space="preserve">Energy and water flux conversions </w:t>
      </w:r>
    </w:p>
    <w:p w14:paraId="059F305C" w14:textId="0B70280A" w:rsidR="0008213F" w:rsidRDefault="0008213F" w:rsidP="00CF0FB1">
      <w:pPr>
        <w:pStyle w:val="ListParagraph"/>
        <w:numPr>
          <w:ilvl w:val="0"/>
          <w:numId w:val="2"/>
        </w:numPr>
      </w:pPr>
      <w:r>
        <w:t>Show how LE (</w:t>
      </w:r>
      <w:r w:rsidR="00DE3B42">
        <w:t xml:space="preserve">W </w:t>
      </w:r>
      <w:r w:rsidR="00DE3B42" w:rsidRPr="004476E8">
        <w:rPr>
          <w:rFonts w:ascii="Times New Roman" w:hAnsi="Times New Roman" w:cs="Times New Roman"/>
        </w:rPr>
        <w:t>m</w:t>
      </w:r>
      <w:r w:rsidR="00DE3B42" w:rsidRPr="004476E8">
        <w:rPr>
          <w:rFonts w:ascii="Times New Roman" w:hAnsi="Times New Roman" w:cs="Times New Roman"/>
          <w:vertAlign w:val="superscript"/>
        </w:rPr>
        <w:t>-2</w:t>
      </w:r>
      <w:r w:rsidR="00DE3B42">
        <w:t>)</w:t>
      </w:r>
      <w:r>
        <w:t xml:space="preserve"> can be converted to ET (mm/day) with the information </w:t>
      </w:r>
      <w:r w:rsidR="00BF1DED">
        <w:t>in note 1</w:t>
      </w:r>
      <w:r>
        <w:t xml:space="preserve">. Use </w:t>
      </w:r>
      <w:r w:rsidRPr="001B7B6A">
        <w:t>pen and paper</w:t>
      </w:r>
      <w:r>
        <w:t xml:space="preserve"> to demonstrate the unit conversion from energy to length units; take a photo of your dimensional analysis and insert that into your word document.</w:t>
      </w:r>
    </w:p>
    <w:p w14:paraId="470EDFDC" w14:textId="5805D150" w:rsidR="007F139C" w:rsidRDefault="007F139C" w:rsidP="0008213F">
      <w:pPr>
        <w:pStyle w:val="ListParagraph"/>
        <w:numPr>
          <w:ilvl w:val="0"/>
          <w:numId w:val="2"/>
        </w:numPr>
      </w:pPr>
      <w:r>
        <w:t>Calculate ET from LE</w:t>
      </w:r>
      <w:r w:rsidR="00DB6C62">
        <w:t xml:space="preserve"> in your R dataframe</w:t>
      </w:r>
      <w:r>
        <w:t>. Note, the units are mm/day, but you can calculate it for each 30-min period</w:t>
      </w:r>
      <w:r w:rsidR="00F83CB0">
        <w:t xml:space="preserve"> (mm per half hour)</w:t>
      </w:r>
      <w:r>
        <w:t xml:space="preserve">. </w:t>
      </w:r>
    </w:p>
    <w:p w14:paraId="20AEDBBB" w14:textId="10C252D6" w:rsidR="007F139C" w:rsidRDefault="007F139C" w:rsidP="00CF0FB1">
      <w:pPr>
        <w:pStyle w:val="ListParagraph"/>
        <w:numPr>
          <w:ilvl w:val="0"/>
          <w:numId w:val="2"/>
        </w:numPr>
      </w:pPr>
      <w:r>
        <w:t xml:space="preserve">What is the total water loss for each day in mm? </w:t>
      </w:r>
      <w:r w:rsidR="00C674CC">
        <w:t>How does this compare with</w:t>
      </w:r>
      <w:r w:rsidR="00CF0FB1">
        <w:t xml:space="preserve"> restricting your ET estimates to daytime </w:t>
      </w:r>
      <w:r w:rsidR="00C674CC">
        <w:t xml:space="preserve">data </w:t>
      </w:r>
      <w:r w:rsidR="00CF0FB1">
        <w:t>only?</w:t>
      </w:r>
      <w:r w:rsidR="00DB6C62">
        <w:t xml:space="preserve"> What factors might explain the differences in ET between the two dates?</w:t>
      </w:r>
    </w:p>
    <w:p w14:paraId="09F09451" w14:textId="315475EF" w:rsidR="00D5759E" w:rsidRPr="001A78F9" w:rsidDel="001A78F9" w:rsidRDefault="00D5759E" w:rsidP="00D5759E">
      <w:pPr>
        <w:rPr>
          <w:del w:id="22" w:author="Elise Pendall" w:date="2020-07-31T12:44:00Z"/>
          <w:highlight w:val="yellow"/>
          <w:rPrChange w:id="23" w:author="Elise Pendall" w:date="2020-07-31T12:44:00Z">
            <w:rPr>
              <w:del w:id="24" w:author="Elise Pendall" w:date="2020-07-31T12:44:00Z"/>
            </w:rPr>
          </w:rPrChange>
        </w:rPr>
      </w:pPr>
      <w:del w:id="25" w:author="Elise Pendall" w:date="2020-07-31T12:44:00Z">
        <w:r w:rsidRPr="001A78F9" w:rsidDel="001A78F9">
          <w:rPr>
            <w:highlight w:val="yellow"/>
            <w:rPrChange w:id="26" w:author="Elise Pendall" w:date="2020-07-31T12:44:00Z">
              <w:rPr/>
            </w:rPrChange>
          </w:rPr>
          <w:delText>Step 5. Water use efficiency of carbon uptake</w:delText>
        </w:r>
      </w:del>
    </w:p>
    <w:p w14:paraId="6418AB8D" w14:textId="33E8A21E" w:rsidR="001026A6" w:rsidRPr="001A78F9" w:rsidDel="001A78F9" w:rsidRDefault="001026A6" w:rsidP="001026A6">
      <w:pPr>
        <w:pStyle w:val="ListParagraph"/>
        <w:numPr>
          <w:ilvl w:val="0"/>
          <w:numId w:val="5"/>
        </w:numPr>
        <w:rPr>
          <w:del w:id="27" w:author="Elise Pendall" w:date="2020-07-31T12:44:00Z"/>
          <w:highlight w:val="yellow"/>
          <w:rPrChange w:id="28" w:author="Elise Pendall" w:date="2020-07-31T12:44:00Z">
            <w:rPr>
              <w:del w:id="29" w:author="Elise Pendall" w:date="2020-07-31T12:44:00Z"/>
            </w:rPr>
          </w:rPrChange>
        </w:rPr>
      </w:pPr>
      <w:del w:id="30" w:author="Elise Pendall" w:date="2020-07-31T12:44:00Z">
        <w:r w:rsidRPr="001A78F9" w:rsidDel="001A78F9">
          <w:rPr>
            <w:highlight w:val="yellow"/>
            <w:rPrChange w:id="31" w:author="Elise Pendall" w:date="2020-07-31T12:44:00Z">
              <w:rPr/>
            </w:rPrChange>
          </w:rPr>
          <w:delText xml:space="preserve">Plot diurnal patterns of </w:delText>
        </w:r>
      </w:del>
      <w:commentRangeStart w:id="32"/>
      <w:del w:id="33" w:author="Elise Pendall" w:date="2019-09-24T17:10:00Z">
        <w:r w:rsidRPr="001A78F9" w:rsidDel="008E044D">
          <w:rPr>
            <w:highlight w:val="yellow"/>
            <w:rPrChange w:id="34" w:author="Elise Pendall" w:date="2020-07-31T12:44:00Z">
              <w:rPr/>
            </w:rPrChange>
          </w:rPr>
          <w:delText>ET</w:delText>
        </w:r>
      </w:del>
      <w:commentRangeEnd w:id="32"/>
      <w:del w:id="35" w:author="Elise Pendall" w:date="2020-07-31T12:44:00Z">
        <w:r w:rsidR="008E044D" w:rsidRPr="001A78F9" w:rsidDel="001A78F9">
          <w:rPr>
            <w:rStyle w:val="CommentReference"/>
            <w:highlight w:val="yellow"/>
            <w:rPrChange w:id="36" w:author="Elise Pendall" w:date="2020-07-31T12:44:00Z">
              <w:rPr>
                <w:rStyle w:val="CommentReference"/>
              </w:rPr>
            </w:rPrChange>
          </w:rPr>
          <w:commentReference w:id="32"/>
        </w:r>
      </w:del>
      <w:del w:id="37" w:author="Elise Pendall" w:date="2019-09-24T17:10:00Z">
        <w:r w:rsidRPr="001A78F9" w:rsidDel="008E044D">
          <w:rPr>
            <w:highlight w:val="yellow"/>
            <w:rPrChange w:id="38" w:author="Elise Pendall" w:date="2020-07-31T12:44:00Z">
              <w:rPr/>
            </w:rPrChange>
          </w:rPr>
          <w:delText xml:space="preserve">, </w:delText>
        </w:r>
      </w:del>
      <w:del w:id="39" w:author="Elise Pendall" w:date="2020-07-31T12:44:00Z">
        <w:r w:rsidRPr="001A78F9" w:rsidDel="001A78F9">
          <w:rPr>
            <w:highlight w:val="yellow"/>
            <w:rPrChange w:id="40" w:author="Elise Pendall" w:date="2020-07-31T12:44:00Z">
              <w:rPr/>
            </w:rPrChange>
          </w:rPr>
          <w:delText>GPP, ER and NEE (net ecosystem exchange, NEE = -NEP), in units of umol m</w:delText>
        </w:r>
        <w:r w:rsidRPr="001A78F9" w:rsidDel="001A78F9">
          <w:rPr>
            <w:highlight w:val="yellow"/>
            <w:vertAlign w:val="superscript"/>
            <w:rPrChange w:id="41" w:author="Elise Pendall" w:date="2020-07-31T12:44:00Z">
              <w:rPr>
                <w:vertAlign w:val="superscript"/>
              </w:rPr>
            </w:rPrChange>
          </w:rPr>
          <w:delText>-2</w:delText>
        </w:r>
        <w:r w:rsidRPr="001A78F9" w:rsidDel="001A78F9">
          <w:rPr>
            <w:highlight w:val="yellow"/>
            <w:rPrChange w:id="42" w:author="Elise Pendall" w:date="2020-07-31T12:44:00Z">
              <w:rPr/>
            </w:rPrChange>
          </w:rPr>
          <w:delText xml:space="preserve"> s</w:delText>
        </w:r>
        <w:r w:rsidRPr="001A78F9" w:rsidDel="001A78F9">
          <w:rPr>
            <w:highlight w:val="yellow"/>
            <w:vertAlign w:val="superscript"/>
            <w:rPrChange w:id="43" w:author="Elise Pendall" w:date="2020-07-31T12:44:00Z">
              <w:rPr>
                <w:vertAlign w:val="superscript"/>
              </w:rPr>
            </w:rPrChange>
          </w:rPr>
          <w:delText>-1</w:delText>
        </w:r>
        <w:r w:rsidRPr="001A78F9" w:rsidDel="001A78F9">
          <w:rPr>
            <w:highlight w:val="yellow"/>
            <w:rPrChange w:id="44" w:author="Elise Pendall" w:date="2020-07-31T12:44:00Z">
              <w:rPr/>
            </w:rPrChange>
          </w:rPr>
          <w:delText>. Describe each in a sentence or two.</w:delText>
        </w:r>
      </w:del>
    </w:p>
    <w:p w14:paraId="791A4C40" w14:textId="17B76681" w:rsidR="00D5759E" w:rsidRPr="001A78F9" w:rsidDel="001A78F9" w:rsidRDefault="00D5759E" w:rsidP="00D5759E">
      <w:pPr>
        <w:pStyle w:val="ListParagraph"/>
        <w:numPr>
          <w:ilvl w:val="0"/>
          <w:numId w:val="5"/>
        </w:numPr>
        <w:rPr>
          <w:del w:id="45" w:author="Elise Pendall" w:date="2020-07-31T12:44:00Z"/>
          <w:highlight w:val="yellow"/>
          <w:rPrChange w:id="46" w:author="Elise Pendall" w:date="2020-07-31T12:44:00Z">
            <w:rPr>
              <w:del w:id="47" w:author="Elise Pendall" w:date="2020-07-31T12:44:00Z"/>
            </w:rPr>
          </w:rPrChange>
        </w:rPr>
      </w:pPr>
      <w:del w:id="48" w:author="Elise Pendall" w:date="2020-07-31T12:44:00Z">
        <w:r w:rsidRPr="001A78F9" w:rsidDel="001A78F9">
          <w:rPr>
            <w:highlight w:val="yellow"/>
            <w:rPrChange w:id="49" w:author="Elise Pendall" w:date="2020-07-31T12:44:00Z">
              <w:rPr/>
            </w:rPrChange>
          </w:rPr>
          <w:delText xml:space="preserve">Calculate </w:delText>
        </w:r>
        <w:r w:rsidR="00DB6DDE" w:rsidRPr="001A78F9" w:rsidDel="001A78F9">
          <w:rPr>
            <w:highlight w:val="yellow"/>
            <w:rPrChange w:id="50" w:author="Elise Pendall" w:date="2020-07-31T12:44:00Z">
              <w:rPr/>
            </w:rPrChange>
          </w:rPr>
          <w:delText xml:space="preserve">daily sums for </w:delText>
        </w:r>
        <w:r w:rsidRPr="001A78F9" w:rsidDel="001A78F9">
          <w:rPr>
            <w:highlight w:val="yellow"/>
            <w:rPrChange w:id="51" w:author="Elise Pendall" w:date="2020-07-31T12:44:00Z">
              <w:rPr/>
            </w:rPrChange>
          </w:rPr>
          <w:delText xml:space="preserve">the net </w:delText>
        </w:r>
        <w:r w:rsidR="00BE6FD4" w:rsidRPr="001A78F9" w:rsidDel="001A78F9">
          <w:rPr>
            <w:highlight w:val="yellow"/>
            <w:rPrChange w:id="52" w:author="Elise Pendall" w:date="2020-07-31T12:44:00Z">
              <w:rPr/>
            </w:rPrChange>
          </w:rPr>
          <w:delText>ecosystem productivity</w:delText>
        </w:r>
        <w:r w:rsidR="00DB6DDE" w:rsidRPr="001A78F9" w:rsidDel="001A78F9">
          <w:rPr>
            <w:highlight w:val="yellow"/>
            <w:rPrChange w:id="53" w:author="Elise Pendall" w:date="2020-07-31T12:44:00Z">
              <w:rPr/>
            </w:rPrChange>
          </w:rPr>
          <w:delText xml:space="preserve"> (NE</w:delText>
        </w:r>
        <w:r w:rsidR="00BE6FD4" w:rsidRPr="001A78F9" w:rsidDel="001A78F9">
          <w:rPr>
            <w:highlight w:val="yellow"/>
            <w:rPrChange w:id="54" w:author="Elise Pendall" w:date="2020-07-31T12:44:00Z">
              <w:rPr/>
            </w:rPrChange>
          </w:rPr>
          <w:delText>P</w:delText>
        </w:r>
        <w:r w:rsidR="00DB6DDE" w:rsidRPr="001A78F9" w:rsidDel="001A78F9">
          <w:rPr>
            <w:highlight w:val="yellow"/>
            <w:rPrChange w:id="55" w:author="Elise Pendall" w:date="2020-07-31T12:44:00Z">
              <w:rPr/>
            </w:rPrChange>
          </w:rPr>
          <w:delText>), gross primary production (GPP) and ecosystem respiration (ER)</w:delText>
        </w:r>
        <w:r w:rsidRPr="001A78F9" w:rsidDel="001A78F9">
          <w:rPr>
            <w:highlight w:val="yellow"/>
            <w:rPrChange w:id="56" w:author="Elise Pendall" w:date="2020-07-31T12:44:00Z">
              <w:rPr/>
            </w:rPrChange>
          </w:rPr>
          <w:delText xml:space="preserve"> for the two dates</w:delText>
        </w:r>
        <w:r w:rsidR="00AF281F" w:rsidRPr="001A78F9" w:rsidDel="001A78F9">
          <w:rPr>
            <w:highlight w:val="yellow"/>
            <w:rPrChange w:id="57" w:author="Elise Pendall" w:date="2020-07-31T12:44:00Z">
              <w:rPr/>
            </w:rPrChange>
          </w:rPr>
          <w:delText>.</w:delText>
        </w:r>
        <w:r w:rsidR="001358FE" w:rsidRPr="001A78F9" w:rsidDel="001A78F9">
          <w:rPr>
            <w:highlight w:val="yellow"/>
            <w:rPrChange w:id="58" w:author="Elise Pendall" w:date="2020-07-31T12:44:00Z">
              <w:rPr/>
            </w:rPrChange>
          </w:rPr>
          <w:delText xml:space="preserve"> </w:delText>
        </w:r>
        <w:r w:rsidR="001026A6" w:rsidRPr="001A78F9" w:rsidDel="001A78F9">
          <w:rPr>
            <w:highlight w:val="yellow"/>
            <w:rPrChange w:id="59" w:author="Elise Pendall" w:date="2020-07-31T12:44:00Z">
              <w:rPr/>
            </w:rPrChange>
          </w:rPr>
          <w:delText>Note, you will need to convert GPP from umol m</w:delText>
        </w:r>
        <w:r w:rsidR="001026A6" w:rsidRPr="001A78F9" w:rsidDel="001A78F9">
          <w:rPr>
            <w:highlight w:val="yellow"/>
            <w:vertAlign w:val="superscript"/>
            <w:rPrChange w:id="60" w:author="Elise Pendall" w:date="2020-07-31T12:44:00Z">
              <w:rPr>
                <w:vertAlign w:val="superscript"/>
              </w:rPr>
            </w:rPrChange>
          </w:rPr>
          <w:delText>-2</w:delText>
        </w:r>
        <w:r w:rsidR="001026A6" w:rsidRPr="001A78F9" w:rsidDel="001A78F9">
          <w:rPr>
            <w:highlight w:val="yellow"/>
            <w:rPrChange w:id="61" w:author="Elise Pendall" w:date="2020-07-31T12:44:00Z">
              <w:rPr/>
            </w:rPrChange>
          </w:rPr>
          <w:delText xml:space="preserve"> s</w:delText>
        </w:r>
        <w:r w:rsidR="001026A6" w:rsidRPr="001A78F9" w:rsidDel="001A78F9">
          <w:rPr>
            <w:highlight w:val="yellow"/>
            <w:vertAlign w:val="superscript"/>
            <w:rPrChange w:id="62" w:author="Elise Pendall" w:date="2020-07-31T12:44:00Z">
              <w:rPr>
                <w:vertAlign w:val="superscript"/>
              </w:rPr>
            </w:rPrChange>
          </w:rPr>
          <w:delText>-1</w:delText>
        </w:r>
        <w:r w:rsidR="001026A6" w:rsidRPr="001A78F9" w:rsidDel="001A78F9">
          <w:rPr>
            <w:highlight w:val="yellow"/>
            <w:rPrChange w:id="63" w:author="Elise Pendall" w:date="2020-07-31T12:44:00Z">
              <w:rPr/>
            </w:rPrChange>
          </w:rPr>
          <w:delText xml:space="preserve"> to g </w:delText>
        </w:r>
        <w:r w:rsidR="00D16E3E" w:rsidRPr="001A78F9" w:rsidDel="001A78F9">
          <w:rPr>
            <w:highlight w:val="yellow"/>
            <w:rPrChange w:id="64" w:author="Elise Pendall" w:date="2020-07-31T12:44:00Z">
              <w:rPr/>
            </w:rPrChange>
          </w:rPr>
          <w:delText xml:space="preserve">C </w:delText>
        </w:r>
        <w:r w:rsidR="001026A6" w:rsidRPr="001A78F9" w:rsidDel="001A78F9">
          <w:rPr>
            <w:highlight w:val="yellow"/>
            <w:rPrChange w:id="65" w:author="Elise Pendall" w:date="2020-07-31T12:44:00Z">
              <w:rPr/>
            </w:rPrChange>
          </w:rPr>
          <w:delText>m</w:delText>
        </w:r>
        <w:r w:rsidR="001026A6" w:rsidRPr="001A78F9" w:rsidDel="001A78F9">
          <w:rPr>
            <w:highlight w:val="yellow"/>
            <w:vertAlign w:val="superscript"/>
            <w:rPrChange w:id="66" w:author="Elise Pendall" w:date="2020-07-31T12:44:00Z">
              <w:rPr>
                <w:vertAlign w:val="superscript"/>
              </w:rPr>
            </w:rPrChange>
          </w:rPr>
          <w:delText>-2</w:delText>
        </w:r>
        <w:r w:rsidR="001026A6" w:rsidRPr="001A78F9" w:rsidDel="001A78F9">
          <w:rPr>
            <w:highlight w:val="yellow"/>
            <w:rPrChange w:id="67" w:author="Elise Pendall" w:date="2020-07-31T12:44:00Z">
              <w:rPr/>
            </w:rPrChange>
          </w:rPr>
          <w:delText xml:space="preserve"> day</w:delText>
        </w:r>
        <w:r w:rsidR="001026A6" w:rsidRPr="001A78F9" w:rsidDel="001A78F9">
          <w:rPr>
            <w:highlight w:val="yellow"/>
            <w:vertAlign w:val="superscript"/>
            <w:rPrChange w:id="68" w:author="Elise Pendall" w:date="2020-07-31T12:44:00Z">
              <w:rPr>
                <w:vertAlign w:val="superscript"/>
              </w:rPr>
            </w:rPrChange>
          </w:rPr>
          <w:delText xml:space="preserve">-1 </w:delText>
        </w:r>
        <w:r w:rsidR="001026A6" w:rsidRPr="001A78F9" w:rsidDel="001A78F9">
          <w:rPr>
            <w:highlight w:val="yellow"/>
            <w:rPrChange w:id="69" w:author="Elise Pendall" w:date="2020-07-31T12:44:00Z">
              <w:rPr/>
            </w:rPrChange>
          </w:rPr>
          <w:delText xml:space="preserve">(see note 2). </w:delText>
        </w:r>
        <w:r w:rsidR="00F83CB0" w:rsidRPr="001A78F9" w:rsidDel="001A78F9">
          <w:rPr>
            <w:highlight w:val="yellow"/>
            <w:rPrChange w:id="70" w:author="Elise Pendall" w:date="2020-07-31T12:44:00Z">
              <w:rPr/>
            </w:rPrChange>
          </w:rPr>
          <w:delText xml:space="preserve">Make a bar plot for each day, using the same y-axis scale, and copy it to your document. </w:delText>
        </w:r>
        <w:r w:rsidR="00DB6DDE" w:rsidRPr="001A78F9" w:rsidDel="001A78F9">
          <w:rPr>
            <w:highlight w:val="yellow"/>
            <w:rPrChange w:id="71" w:author="Elise Pendall" w:date="2020-07-31T12:44:00Z">
              <w:rPr/>
            </w:rPrChange>
          </w:rPr>
          <w:delText xml:space="preserve">How do these carbon fluxes compare </w:delText>
        </w:r>
        <w:r w:rsidR="00F83CB0" w:rsidRPr="001A78F9" w:rsidDel="001A78F9">
          <w:rPr>
            <w:highlight w:val="yellow"/>
            <w:rPrChange w:id="72" w:author="Elise Pendall" w:date="2020-07-31T12:44:00Z">
              <w:rPr/>
            </w:rPrChange>
          </w:rPr>
          <w:delText xml:space="preserve">between the two dates? Why? </w:delText>
        </w:r>
      </w:del>
    </w:p>
    <w:p w14:paraId="525435A7" w14:textId="644370E5" w:rsidR="00662E05" w:rsidRPr="001A78F9" w:rsidDel="001A78F9" w:rsidRDefault="00D5759E" w:rsidP="00662E05">
      <w:pPr>
        <w:pStyle w:val="ListParagraph"/>
        <w:numPr>
          <w:ilvl w:val="0"/>
          <w:numId w:val="5"/>
        </w:numPr>
        <w:rPr>
          <w:del w:id="73" w:author="Elise Pendall" w:date="2020-07-31T12:44:00Z"/>
          <w:highlight w:val="yellow"/>
          <w:rPrChange w:id="74" w:author="Elise Pendall" w:date="2020-07-31T12:44:00Z">
            <w:rPr>
              <w:del w:id="75" w:author="Elise Pendall" w:date="2020-07-31T12:44:00Z"/>
            </w:rPr>
          </w:rPrChange>
        </w:rPr>
      </w:pPr>
      <w:del w:id="76" w:author="Elise Pendall" w:date="2020-07-31T12:44:00Z">
        <w:r w:rsidRPr="001A78F9" w:rsidDel="001A78F9">
          <w:rPr>
            <w:highlight w:val="yellow"/>
            <w:rPrChange w:id="77" w:author="Elise Pendall" w:date="2020-07-31T12:44:00Z">
              <w:rPr/>
            </w:rPrChange>
          </w:rPr>
          <w:delText xml:space="preserve">Calculate </w:delText>
        </w:r>
        <w:r w:rsidR="00662E05" w:rsidRPr="001A78F9" w:rsidDel="001A78F9">
          <w:rPr>
            <w:highlight w:val="yellow"/>
            <w:rPrChange w:id="78" w:author="Elise Pendall" w:date="2020-07-31T12:44:00Z">
              <w:rPr/>
            </w:rPrChange>
          </w:rPr>
          <w:delText>water-use-efficiency (</w:delText>
        </w:r>
        <w:r w:rsidR="008C79EE" w:rsidRPr="001A78F9" w:rsidDel="001A78F9">
          <w:rPr>
            <w:highlight w:val="yellow"/>
            <w:rPrChange w:id="79" w:author="Elise Pendall" w:date="2020-07-31T12:44:00Z">
              <w:rPr/>
            </w:rPrChange>
          </w:rPr>
          <w:delText>WUE</w:delText>
        </w:r>
        <w:r w:rsidR="00662E05" w:rsidRPr="001A78F9" w:rsidDel="001A78F9">
          <w:rPr>
            <w:highlight w:val="yellow"/>
            <w:rPrChange w:id="80" w:author="Elise Pendall" w:date="2020-07-31T12:44:00Z">
              <w:rPr/>
            </w:rPrChange>
          </w:rPr>
          <w:delText>)</w:delText>
        </w:r>
        <w:r w:rsidR="008C79EE" w:rsidRPr="001A78F9" w:rsidDel="001A78F9">
          <w:rPr>
            <w:highlight w:val="yellow"/>
            <w:rPrChange w:id="81" w:author="Elise Pendall" w:date="2020-07-31T12:44:00Z">
              <w:rPr/>
            </w:rPrChange>
          </w:rPr>
          <w:delText xml:space="preserve"> </w:delText>
        </w:r>
        <w:r w:rsidR="00405CFF" w:rsidRPr="001A78F9" w:rsidDel="001A78F9">
          <w:rPr>
            <w:highlight w:val="yellow"/>
            <w:rPrChange w:id="82" w:author="Elise Pendall" w:date="2020-07-31T12:44:00Z">
              <w:rPr/>
            </w:rPrChange>
          </w:rPr>
          <w:delText>as the sum of GPP / sum of ET for each day.</w:delText>
        </w:r>
        <w:r w:rsidR="008C79EE" w:rsidRPr="001A78F9" w:rsidDel="001A78F9">
          <w:rPr>
            <w:highlight w:val="yellow"/>
            <w:rPrChange w:id="83" w:author="Elise Pendall" w:date="2020-07-31T12:44:00Z">
              <w:rPr/>
            </w:rPrChange>
          </w:rPr>
          <w:delText xml:space="preserve"> </w:delText>
        </w:r>
        <w:r w:rsidR="00662E05" w:rsidRPr="001A78F9" w:rsidDel="001A78F9">
          <w:rPr>
            <w:highlight w:val="yellow"/>
            <w:rPrChange w:id="84" w:author="Elise Pendall" w:date="2020-07-31T12:44:00Z">
              <w:rPr/>
            </w:rPrChange>
          </w:rPr>
          <w:delText>Remember that WUE (g carbon/kg water) indicates the amount of carbon that was sequestered per kg of water lost. You have already calculated ET in (mm/day) above, but you will need to</w:delText>
        </w:r>
        <w:r w:rsidR="001026A6" w:rsidRPr="001A78F9" w:rsidDel="001A78F9">
          <w:rPr>
            <w:highlight w:val="yellow"/>
            <w:rPrChange w:id="85" w:author="Elise Pendall" w:date="2020-07-31T12:44:00Z">
              <w:rPr/>
            </w:rPrChange>
          </w:rPr>
          <w:delText xml:space="preserve"> convert</w:delText>
        </w:r>
        <w:r w:rsidR="00662E05" w:rsidRPr="001A78F9" w:rsidDel="001A78F9">
          <w:rPr>
            <w:highlight w:val="yellow"/>
            <w:rPrChange w:id="86" w:author="Elise Pendall" w:date="2020-07-31T12:44:00Z">
              <w:rPr/>
            </w:rPrChange>
          </w:rPr>
          <w:delText xml:space="preserve"> </w:delText>
        </w:r>
        <w:r w:rsidR="001026A6" w:rsidRPr="001A78F9" w:rsidDel="001A78F9">
          <w:rPr>
            <w:highlight w:val="yellow"/>
            <w:rPrChange w:id="87" w:author="Elise Pendall" w:date="2020-07-31T12:44:00Z">
              <w:rPr/>
            </w:rPrChange>
          </w:rPr>
          <w:delText>it</w:delText>
        </w:r>
        <w:r w:rsidR="00662E05" w:rsidRPr="001A78F9" w:rsidDel="001A78F9">
          <w:rPr>
            <w:highlight w:val="yellow"/>
            <w:rPrChange w:id="88" w:author="Elise Pendall" w:date="2020-07-31T12:44:00Z">
              <w:rPr/>
            </w:rPrChange>
          </w:rPr>
          <w:delText xml:space="preserve"> to </w:delText>
        </w:r>
        <w:r w:rsidR="001026A6" w:rsidRPr="001A78F9" w:rsidDel="001A78F9">
          <w:rPr>
            <w:highlight w:val="yellow"/>
            <w:rPrChange w:id="89" w:author="Elise Pendall" w:date="2020-07-31T12:44:00Z">
              <w:rPr/>
            </w:rPrChange>
          </w:rPr>
          <w:delText>k</w:delText>
        </w:r>
        <w:r w:rsidR="00662E05" w:rsidRPr="001A78F9" w:rsidDel="001A78F9">
          <w:rPr>
            <w:highlight w:val="yellow"/>
            <w:rPrChange w:id="90" w:author="Elise Pendall" w:date="2020-07-31T12:44:00Z">
              <w:rPr/>
            </w:rPrChange>
          </w:rPr>
          <w:delText xml:space="preserve">g </w:delText>
        </w:r>
        <w:r w:rsidR="001026A6" w:rsidRPr="001A78F9" w:rsidDel="001A78F9">
          <w:rPr>
            <w:highlight w:val="yellow"/>
            <w:rPrChange w:id="91" w:author="Elise Pendall" w:date="2020-07-31T12:44:00Z">
              <w:rPr/>
            </w:rPrChange>
          </w:rPr>
          <w:delText xml:space="preserve">H2O </w:delText>
        </w:r>
        <w:r w:rsidR="00662E05" w:rsidRPr="001A78F9" w:rsidDel="001A78F9">
          <w:rPr>
            <w:highlight w:val="yellow"/>
            <w:rPrChange w:id="92" w:author="Elise Pendall" w:date="2020-07-31T12:44:00Z">
              <w:rPr/>
            </w:rPrChange>
          </w:rPr>
          <w:delText>m</w:delText>
        </w:r>
        <w:r w:rsidR="00662E05" w:rsidRPr="001A78F9" w:rsidDel="001A78F9">
          <w:rPr>
            <w:highlight w:val="yellow"/>
            <w:vertAlign w:val="superscript"/>
            <w:rPrChange w:id="93" w:author="Elise Pendall" w:date="2020-07-31T12:44:00Z">
              <w:rPr>
                <w:vertAlign w:val="superscript"/>
              </w:rPr>
            </w:rPrChange>
          </w:rPr>
          <w:delText>-2</w:delText>
        </w:r>
        <w:r w:rsidR="00BF1DED" w:rsidRPr="001A78F9" w:rsidDel="001A78F9">
          <w:rPr>
            <w:highlight w:val="yellow"/>
            <w:rPrChange w:id="94" w:author="Elise Pendall" w:date="2020-07-31T12:44:00Z">
              <w:rPr/>
            </w:rPrChange>
          </w:rPr>
          <w:delText xml:space="preserve"> day</w:delText>
        </w:r>
        <w:r w:rsidR="00662E05" w:rsidRPr="001A78F9" w:rsidDel="001A78F9">
          <w:rPr>
            <w:highlight w:val="yellow"/>
            <w:vertAlign w:val="superscript"/>
            <w:rPrChange w:id="95" w:author="Elise Pendall" w:date="2020-07-31T12:44:00Z">
              <w:rPr>
                <w:vertAlign w:val="superscript"/>
              </w:rPr>
            </w:rPrChange>
          </w:rPr>
          <w:delText>-1</w:delText>
        </w:r>
        <w:r w:rsidR="00BF1DED" w:rsidRPr="001A78F9" w:rsidDel="001A78F9">
          <w:rPr>
            <w:highlight w:val="yellow"/>
            <w:vertAlign w:val="superscript"/>
            <w:rPrChange w:id="96" w:author="Elise Pendall" w:date="2020-07-31T12:44:00Z">
              <w:rPr>
                <w:vertAlign w:val="superscript"/>
              </w:rPr>
            </w:rPrChange>
          </w:rPr>
          <w:delText xml:space="preserve"> </w:delText>
        </w:r>
        <w:r w:rsidR="00BF1DED" w:rsidRPr="001A78F9" w:rsidDel="001A78F9">
          <w:rPr>
            <w:highlight w:val="yellow"/>
            <w:rPrChange w:id="97" w:author="Elise Pendall" w:date="2020-07-31T12:44:00Z">
              <w:rPr/>
            </w:rPrChange>
          </w:rPr>
          <w:delText xml:space="preserve">(see note </w:delText>
        </w:r>
        <w:r w:rsidR="001026A6" w:rsidRPr="001A78F9" w:rsidDel="001A78F9">
          <w:rPr>
            <w:highlight w:val="yellow"/>
            <w:rPrChange w:id="98" w:author="Elise Pendall" w:date="2020-07-31T12:44:00Z">
              <w:rPr/>
            </w:rPrChange>
          </w:rPr>
          <w:delText>1 again</w:delText>
        </w:r>
        <w:r w:rsidR="00BF1DED" w:rsidRPr="001A78F9" w:rsidDel="001A78F9">
          <w:rPr>
            <w:highlight w:val="yellow"/>
            <w:rPrChange w:id="99" w:author="Elise Pendall" w:date="2020-07-31T12:44:00Z">
              <w:rPr/>
            </w:rPrChange>
          </w:rPr>
          <w:delText>).</w:delText>
        </w:r>
      </w:del>
    </w:p>
    <w:p w14:paraId="0FB0C1F7" w14:textId="170FAF11" w:rsidR="00D5759E" w:rsidRPr="001A78F9" w:rsidDel="001A78F9" w:rsidRDefault="00405CFF" w:rsidP="00662E05">
      <w:pPr>
        <w:pStyle w:val="ListParagraph"/>
        <w:numPr>
          <w:ilvl w:val="0"/>
          <w:numId w:val="5"/>
        </w:numPr>
        <w:rPr>
          <w:del w:id="100" w:author="Elise Pendall" w:date="2020-07-31T12:44:00Z"/>
          <w:highlight w:val="yellow"/>
          <w:rPrChange w:id="101" w:author="Elise Pendall" w:date="2020-07-31T12:44:00Z">
            <w:rPr>
              <w:del w:id="102" w:author="Elise Pendall" w:date="2020-07-31T12:44:00Z"/>
            </w:rPr>
          </w:rPrChange>
        </w:rPr>
      </w:pPr>
      <w:del w:id="103" w:author="Elise Pendall" w:date="2020-07-31T12:44:00Z">
        <w:r w:rsidRPr="001A78F9" w:rsidDel="001A78F9">
          <w:rPr>
            <w:highlight w:val="yellow"/>
            <w:rPrChange w:id="104" w:author="Elise Pendall" w:date="2020-07-31T12:44:00Z">
              <w:rPr/>
            </w:rPrChange>
          </w:rPr>
          <w:delText>P</w:delText>
        </w:r>
        <w:r w:rsidR="008C79EE" w:rsidRPr="001A78F9" w:rsidDel="001A78F9">
          <w:rPr>
            <w:highlight w:val="yellow"/>
            <w:rPrChange w:id="105" w:author="Elise Pendall" w:date="2020-07-31T12:44:00Z">
              <w:rPr/>
            </w:rPrChange>
          </w:rPr>
          <w:delText xml:space="preserve">lot </w:delText>
        </w:r>
        <w:r w:rsidR="00B53D96" w:rsidRPr="001A78F9" w:rsidDel="001A78F9">
          <w:rPr>
            <w:highlight w:val="yellow"/>
            <w:rPrChange w:id="106" w:author="Elise Pendall" w:date="2020-07-31T12:44:00Z">
              <w:rPr/>
            </w:rPrChange>
          </w:rPr>
          <w:delText xml:space="preserve">diurnal patterns of WUE (half-hourly values of GPP vs ET) and </w:delText>
        </w:r>
        <w:r w:rsidR="00433DDD" w:rsidRPr="001A78F9" w:rsidDel="001A78F9">
          <w:rPr>
            <w:highlight w:val="yellow"/>
            <w:rPrChange w:id="107" w:author="Elise Pendall" w:date="2020-07-31T12:44:00Z">
              <w:rPr/>
            </w:rPrChange>
          </w:rPr>
          <w:delText xml:space="preserve">briefly </w:delText>
        </w:r>
        <w:r w:rsidR="00B53D96" w:rsidRPr="001A78F9" w:rsidDel="001A78F9">
          <w:rPr>
            <w:highlight w:val="yellow"/>
            <w:rPrChange w:id="108" w:author="Elise Pendall" w:date="2020-07-31T12:44:00Z">
              <w:rPr/>
            </w:rPrChange>
          </w:rPr>
          <w:delText>describe the patterns th</w:delText>
        </w:r>
        <w:r w:rsidR="00BF1DED" w:rsidRPr="001A78F9" w:rsidDel="001A78F9">
          <w:rPr>
            <w:highlight w:val="yellow"/>
            <w:rPrChange w:id="109" w:author="Elise Pendall" w:date="2020-07-31T12:44:00Z">
              <w:rPr/>
            </w:rPrChange>
          </w:rPr>
          <w:delText>at you see and provide a reason for the large morning spike.</w:delText>
        </w:r>
      </w:del>
    </w:p>
    <w:p w14:paraId="0B013020" w14:textId="10CEE282" w:rsidR="00E97160" w:rsidRDefault="00E97160" w:rsidP="00E97160">
      <w:r w:rsidRPr="001A78F9">
        <w:rPr>
          <w:highlight w:val="yellow"/>
          <w:rPrChange w:id="110" w:author="Elise Pendall" w:date="2020-07-31T12:44:00Z">
            <w:rPr/>
          </w:rPrChange>
        </w:rPr>
        <w:t xml:space="preserve">Step </w:t>
      </w:r>
      <w:del w:id="111" w:author="Elise Pendall" w:date="2020-07-31T12:44:00Z">
        <w:r w:rsidRPr="001A78F9" w:rsidDel="001A78F9">
          <w:rPr>
            <w:highlight w:val="yellow"/>
            <w:rPrChange w:id="112" w:author="Elise Pendall" w:date="2020-07-31T12:44:00Z">
              <w:rPr/>
            </w:rPrChange>
          </w:rPr>
          <w:delText>6</w:delText>
        </w:r>
      </w:del>
      <w:ins w:id="113" w:author="Elise Pendall" w:date="2020-07-31T12:44:00Z">
        <w:r w:rsidR="001A78F9" w:rsidRPr="001A78F9">
          <w:rPr>
            <w:highlight w:val="yellow"/>
            <w:rPrChange w:id="114" w:author="Elise Pendall" w:date="2020-07-31T12:44:00Z">
              <w:rPr/>
            </w:rPrChange>
          </w:rPr>
          <w:t>4</w:t>
        </w:r>
      </w:ins>
      <w:r w:rsidRPr="001A78F9">
        <w:rPr>
          <w:highlight w:val="yellow"/>
          <w:rPrChange w:id="115" w:author="Elise Pendall" w:date="2020-07-31T12:44:00Z">
            <w:rPr/>
          </w:rPrChange>
        </w:rPr>
        <w:t xml:space="preserve">. </w:t>
      </w:r>
      <w:r w:rsidR="009D3F38" w:rsidRPr="001A78F9">
        <w:rPr>
          <w:highlight w:val="yellow"/>
          <w:rPrChange w:id="116" w:author="Elise Pendall" w:date="2020-07-31T12:44:00Z">
            <w:rPr/>
          </w:rPrChange>
        </w:rPr>
        <w:t>Write a 200-word essay</w:t>
      </w:r>
      <w:r w:rsidRPr="001A78F9">
        <w:rPr>
          <w:highlight w:val="yellow"/>
          <w:rPrChange w:id="117" w:author="Elise Pendall" w:date="2020-07-31T12:44:00Z">
            <w:rPr/>
          </w:rPrChange>
        </w:rPr>
        <w:t xml:space="preserve"> on what you learned</w:t>
      </w:r>
      <w:r w:rsidR="009D3F38" w:rsidRPr="001A78F9">
        <w:rPr>
          <w:highlight w:val="yellow"/>
          <w:rPrChange w:id="118" w:author="Elise Pendall" w:date="2020-07-31T12:44:00Z">
            <w:rPr/>
          </w:rPrChange>
        </w:rPr>
        <w:t xml:space="preserve">. </w:t>
      </w:r>
      <w:del w:id="119" w:author="Elise Pendall" w:date="2020-07-31T12:44:00Z">
        <w:r w:rsidR="009D3F38" w:rsidRPr="001A78F9" w:rsidDel="001A78F9">
          <w:rPr>
            <w:highlight w:val="yellow"/>
            <w:rPrChange w:id="120" w:author="Elise Pendall" w:date="2020-07-31T12:44:00Z">
              <w:rPr/>
            </w:rPrChange>
          </w:rPr>
          <w:delText>W</w:delText>
        </w:r>
        <w:r w:rsidRPr="001A78F9" w:rsidDel="001A78F9">
          <w:rPr>
            <w:highlight w:val="yellow"/>
            <w:rPrChange w:id="121" w:author="Elise Pendall" w:date="2020-07-31T12:44:00Z">
              <w:rPr/>
            </w:rPrChange>
          </w:rPr>
          <w:delText>hy does the Cumberland Plain Woodland have net C uptake in winter?</w:delText>
        </w:r>
        <w:r w:rsidR="002C7DCB" w:rsidRPr="001A78F9" w:rsidDel="001A78F9">
          <w:rPr>
            <w:highlight w:val="yellow"/>
            <w:rPrChange w:id="122" w:author="Elise Pendall" w:date="2020-07-31T12:44:00Z">
              <w:rPr/>
            </w:rPrChange>
          </w:rPr>
          <w:delText xml:space="preserve"> (</w:delText>
        </w:r>
        <w:r w:rsidR="009D3F38" w:rsidRPr="001A78F9" w:rsidDel="001A78F9">
          <w:rPr>
            <w:highlight w:val="yellow"/>
            <w:rPrChange w:id="123" w:author="Elise Pendall" w:date="2020-07-31T12:44:00Z">
              <w:rPr/>
            </w:rPrChange>
          </w:rPr>
          <w:delText>refer to</w:delText>
        </w:r>
        <w:r w:rsidR="002C7DCB" w:rsidRPr="001A78F9" w:rsidDel="001A78F9">
          <w:rPr>
            <w:highlight w:val="yellow"/>
            <w:rPrChange w:id="124" w:author="Elise Pendall" w:date="2020-07-31T12:44:00Z">
              <w:rPr/>
            </w:rPrChange>
          </w:rPr>
          <w:delText xml:space="preserve"> Renchon et al. </w:delText>
        </w:r>
        <w:r w:rsidR="009D3F38" w:rsidRPr="001A78F9" w:rsidDel="001A78F9">
          <w:rPr>
            <w:highlight w:val="yellow"/>
            <w:rPrChange w:id="125" w:author="Elise Pendall" w:date="2020-07-31T12:44:00Z">
              <w:rPr/>
            </w:rPrChange>
          </w:rPr>
          <w:delText>2018 for some ideas</w:delText>
        </w:r>
        <w:r w:rsidR="002C7DCB" w:rsidRPr="001A78F9" w:rsidDel="001A78F9">
          <w:rPr>
            <w:highlight w:val="yellow"/>
            <w:rPrChange w:id="126" w:author="Elise Pendall" w:date="2020-07-31T12:44:00Z">
              <w:rPr/>
            </w:rPrChange>
          </w:rPr>
          <w:delText>)</w:delText>
        </w:r>
        <w:r w:rsidR="009D3F38" w:rsidRPr="001A78F9" w:rsidDel="001A78F9">
          <w:rPr>
            <w:highlight w:val="yellow"/>
            <w:rPrChange w:id="127" w:author="Elise Pendall" w:date="2020-07-31T12:44:00Z">
              <w:rPr/>
            </w:rPrChange>
          </w:rPr>
          <w:delText xml:space="preserve">. </w:delText>
        </w:r>
      </w:del>
      <w:r w:rsidR="009D3F38" w:rsidRPr="001A78F9">
        <w:rPr>
          <w:highlight w:val="yellow"/>
          <w:rPrChange w:id="128" w:author="Elise Pendall" w:date="2020-07-31T12:44:00Z">
            <w:rPr/>
          </w:rPrChange>
        </w:rPr>
        <w:t>What might happen in a warmer, drier climate or during a heat wave?</w:t>
      </w:r>
    </w:p>
    <w:p w14:paraId="088105A7" w14:textId="77777777" w:rsidR="00BF1DED" w:rsidRDefault="00CF0FB1" w:rsidP="007F139C">
      <w:r w:rsidRPr="001B7B6A">
        <w:rPr>
          <w:b/>
          <w:u w:val="single"/>
        </w:rPr>
        <w:t>NOT</w:t>
      </w:r>
      <w:r w:rsidR="00BF1DED">
        <w:rPr>
          <w:b/>
          <w:u w:val="single"/>
        </w:rPr>
        <w:t>ES</w:t>
      </w:r>
      <w:r>
        <w:t xml:space="preserve">: </w:t>
      </w:r>
    </w:p>
    <w:p w14:paraId="3B073CE6" w14:textId="737DB22F" w:rsidR="00BF1DED" w:rsidRDefault="00BF1DED" w:rsidP="007F139C">
      <w:r>
        <w:t xml:space="preserve">1) </w:t>
      </w:r>
      <w:r w:rsidR="007F139C">
        <w:t xml:space="preserve">To convert LE to ET, </w:t>
      </w:r>
      <w:r w:rsidR="00CF0FB1">
        <w:t>remember at 20°C,</w:t>
      </w:r>
      <w:r w:rsidR="00CF0FB1" w:rsidRPr="00260B8C">
        <w:rPr>
          <w:rFonts w:ascii="Symbol" w:hAnsi="Symbol"/>
        </w:rPr>
        <w:t></w:t>
      </w:r>
      <w:r w:rsidR="00CF0FB1" w:rsidRPr="00260B8C">
        <w:rPr>
          <w:rFonts w:ascii="Symbol" w:hAnsi="Symbol"/>
        </w:rPr>
        <w:t></w:t>
      </w:r>
      <w:r w:rsidR="00CF0FB1">
        <w:t xml:space="preserve"> is  2.45 MJ/</w:t>
      </w:r>
      <w:r w:rsidR="007F139C">
        <w:t>kg. In other words, 2.45 MJ are needed to vaporize 1 kg or 0.001 m</w:t>
      </w:r>
      <w:r w:rsidR="007F139C" w:rsidRPr="00CF0FB1">
        <w:rPr>
          <w:vertAlign w:val="superscript"/>
        </w:rPr>
        <w:t>3</w:t>
      </w:r>
      <w:r w:rsidR="007F139C">
        <w:t xml:space="preserve"> of water.</w:t>
      </w:r>
      <w:r w:rsidR="00CF0FB1">
        <w:t xml:space="preserve"> </w:t>
      </w:r>
      <w:r w:rsidR="007F139C">
        <w:t>Assume 1 m</w:t>
      </w:r>
      <w:r w:rsidR="007F139C" w:rsidRPr="00CF0FB1">
        <w:rPr>
          <w:vertAlign w:val="superscript"/>
        </w:rPr>
        <w:t>2</w:t>
      </w:r>
      <w:r w:rsidR="007F139C">
        <w:t xml:space="preserve"> basis, </w:t>
      </w:r>
      <w:r w:rsidR="00CF0FB1">
        <w:t>and density of water of 1000 kg/</w:t>
      </w:r>
      <w:r w:rsidR="007F139C">
        <w:t>m</w:t>
      </w:r>
      <w:r w:rsidR="007F139C" w:rsidRPr="00CF0FB1">
        <w:rPr>
          <w:vertAlign w:val="superscript"/>
        </w:rPr>
        <w:t>3</w:t>
      </w:r>
      <w:r w:rsidR="007F139C">
        <w:t>. Also remember 1W = 1 J</w:t>
      </w:r>
      <w:r w:rsidR="00CF0FB1">
        <w:t>/</w:t>
      </w:r>
      <w:r w:rsidR="007F139C">
        <w:t>s</w:t>
      </w:r>
      <w:r w:rsidR="00AF68E2">
        <w:t xml:space="preserve"> </w:t>
      </w:r>
    </w:p>
    <w:p w14:paraId="60139B9D" w14:textId="62DD871A" w:rsidR="00BF1DED" w:rsidRPr="00BF1DED" w:rsidRDefault="00BF1DED" w:rsidP="007F139C">
      <w:r>
        <w:t xml:space="preserve">2) To convert from umol to grams, remember that 1 umol </w:t>
      </w:r>
      <w:ins w:id="129" w:author="Elise Pendall" w:date="2019-09-24T17:10:00Z">
        <w:r w:rsidR="008E044D" w:rsidRPr="00946C0D">
          <w:t>CO</w:t>
        </w:r>
        <w:r w:rsidR="008E044D" w:rsidRPr="00946C0D">
          <w:rPr>
            <w:vertAlign w:val="subscript"/>
          </w:rPr>
          <w:t>2</w:t>
        </w:r>
        <w:r w:rsidR="008E044D">
          <w:t xml:space="preserve"> </w:t>
        </w:r>
      </w:ins>
      <w:r>
        <w:t>= 1</w:t>
      </w:r>
      <w:ins w:id="130" w:author="Elise Pendall" w:date="2019-09-24T17:10:00Z">
        <w:r w:rsidR="008E044D">
          <w:t>2</w:t>
        </w:r>
      </w:ins>
      <w:r>
        <w:t>*10</w:t>
      </w:r>
      <w:r w:rsidRPr="00BF1DED">
        <w:rPr>
          <w:vertAlign w:val="superscript"/>
        </w:rPr>
        <w:t>-6</w:t>
      </w:r>
      <w:r>
        <w:t xml:space="preserve"> grams</w:t>
      </w:r>
      <w:ins w:id="131" w:author="Elise Pendall" w:date="2019-09-24T17:10:00Z">
        <w:r w:rsidR="008E044D">
          <w:t xml:space="preserve"> C</w:t>
        </w:r>
      </w:ins>
      <w:r>
        <w:t>, and there are 60 seconds in a minute, 60 minutes in an hour, and 24 hours in a day.</w:t>
      </w:r>
    </w:p>
    <w:p w14:paraId="2E3F08D0" w14:textId="77777777" w:rsidR="00926B75" w:rsidRPr="001B7B6A" w:rsidRDefault="00926B75" w:rsidP="007F139C">
      <w:pPr>
        <w:rPr>
          <w:b/>
          <w:u w:val="single"/>
        </w:rPr>
      </w:pPr>
      <w:r w:rsidRPr="001B7B6A">
        <w:rPr>
          <w:b/>
          <w:u w:val="single"/>
        </w:rPr>
        <w:lastRenderedPageBreak/>
        <w:t>Table showing abbreviations and units</w:t>
      </w:r>
    </w:p>
    <w:tbl>
      <w:tblPr>
        <w:tblpPr w:leftFromText="180" w:rightFromText="180" w:vertAnchor="text" w:tblpY="1"/>
        <w:tblOverlap w:val="never"/>
        <w:tblW w:w="7088" w:type="dxa"/>
        <w:tblLook w:val="04A0" w:firstRow="1" w:lastRow="0" w:firstColumn="1" w:lastColumn="0" w:noHBand="0" w:noVBand="1"/>
      </w:tblPr>
      <w:tblGrid>
        <w:gridCol w:w="960"/>
        <w:gridCol w:w="4200"/>
        <w:gridCol w:w="1928"/>
      </w:tblGrid>
      <w:tr w:rsidR="00062A55" w:rsidRPr="00062A55" w14:paraId="1435AE10" w14:textId="77777777" w:rsidTr="00662E0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DE6A" w14:textId="77777777" w:rsidR="00062A55" w:rsidRPr="00062A55" w:rsidRDefault="00062A55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Abbr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73F4" w14:textId="77777777" w:rsidR="00062A55" w:rsidRPr="00062A55" w:rsidRDefault="00062A55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Variable details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439D" w14:textId="77777777" w:rsidR="00062A55" w:rsidRPr="00062A55" w:rsidRDefault="00062A55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Units</w:t>
            </w:r>
          </w:p>
        </w:tc>
      </w:tr>
      <w:tr w:rsidR="00062A55" w:rsidRPr="00062A55" w14:paraId="44DC574F" w14:textId="77777777" w:rsidTr="00662E0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4EFC" w14:textId="77777777" w:rsidR="00062A55" w:rsidRPr="00062A55" w:rsidRDefault="00062A55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Fe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1C12" w14:textId="77777777" w:rsidR="00062A55" w:rsidRPr="00062A55" w:rsidRDefault="00062A55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Latent heat flux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C86A" w14:textId="77777777" w:rsidR="00062A55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W m</w:t>
            </w:r>
            <w:r w:rsidRPr="00AF68E2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-2</w:t>
            </w:r>
          </w:p>
        </w:tc>
      </w:tr>
      <w:tr w:rsidR="00AF68E2" w:rsidRPr="00062A55" w14:paraId="12EFA828" w14:textId="77777777" w:rsidTr="00662E0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5281" w14:textId="77777777" w:rsidR="00AF68E2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Fg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12C7" w14:textId="77777777" w:rsidR="00AF68E2" w:rsidRPr="00062A55" w:rsidRDefault="00BB10A9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Soil heat flux 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3610" w14:textId="77777777" w:rsidR="00AF68E2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W m</w:t>
            </w:r>
            <w:r w:rsidRPr="00AF68E2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-2</w:t>
            </w:r>
          </w:p>
        </w:tc>
      </w:tr>
      <w:tr w:rsidR="00AF68E2" w:rsidRPr="00062A55" w14:paraId="655B9820" w14:textId="77777777" w:rsidTr="00662E0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BDAF" w14:textId="77777777" w:rsidR="00AF68E2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Fh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986D" w14:textId="77777777" w:rsidR="00AF68E2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Sensible heat flux from virtual heat flux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8649" w14:textId="77777777" w:rsidR="00AF68E2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W m</w:t>
            </w:r>
            <w:r w:rsidRPr="00AF68E2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-2</w:t>
            </w:r>
          </w:p>
        </w:tc>
      </w:tr>
      <w:tr w:rsidR="00AF68E2" w:rsidRPr="00062A55" w14:paraId="7B0D1D39" w14:textId="77777777" w:rsidTr="00662E0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99E0" w14:textId="77777777" w:rsidR="00AF68E2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Fsd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0DA0" w14:textId="77777777" w:rsidR="00AF68E2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Solar downwelling radiation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98A8" w14:textId="77777777" w:rsidR="00AF68E2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W m</w:t>
            </w:r>
            <w:r w:rsidRPr="00AF68E2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-2</w:t>
            </w:r>
          </w:p>
        </w:tc>
      </w:tr>
      <w:tr w:rsidR="00AF68E2" w:rsidRPr="00062A55" w14:paraId="6BFD08F7" w14:textId="77777777" w:rsidTr="00662E0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1CC0" w14:textId="77777777" w:rsidR="00AF68E2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Fsu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D422" w14:textId="77777777" w:rsidR="00AF68E2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Solar upwelling radiation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E2CA" w14:textId="77777777" w:rsidR="00AF68E2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W m</w:t>
            </w:r>
            <w:r w:rsidRPr="00AF68E2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-2</w:t>
            </w:r>
          </w:p>
        </w:tc>
      </w:tr>
      <w:tr w:rsidR="00AF68E2" w:rsidRPr="00062A55" w14:paraId="77A4FF87" w14:textId="77777777" w:rsidTr="00662E0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E4AA" w14:textId="77777777" w:rsidR="00AF68E2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Fld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2E30" w14:textId="77777777" w:rsidR="00AF68E2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Longwave downwelling radiation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DEDF" w14:textId="77777777" w:rsidR="00AF68E2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W m</w:t>
            </w:r>
            <w:r w:rsidRPr="00AF68E2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-2</w:t>
            </w:r>
          </w:p>
        </w:tc>
      </w:tr>
      <w:tr w:rsidR="00AF68E2" w:rsidRPr="00062A55" w14:paraId="62AAC64C" w14:textId="77777777" w:rsidTr="00662E0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DB2D" w14:textId="77777777" w:rsidR="00AF68E2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Flu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0E02" w14:textId="77777777" w:rsidR="00AF68E2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Longwave upwelling radiation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5990" w14:textId="77777777" w:rsidR="00AF68E2" w:rsidRPr="00062A55" w:rsidRDefault="00AF68E2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W m</w:t>
            </w:r>
            <w:r w:rsidRPr="00AF68E2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-2</w:t>
            </w:r>
          </w:p>
        </w:tc>
      </w:tr>
      <w:tr w:rsidR="00062A55" w:rsidRPr="00062A55" w14:paraId="6DB15C8C" w14:textId="77777777" w:rsidTr="00662E0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52B0" w14:textId="55DCA81F" w:rsidR="00062A55" w:rsidRPr="00062A55" w:rsidRDefault="00662E05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NEP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F518" w14:textId="1FC4A58A" w:rsidR="00062A55" w:rsidRPr="00062A55" w:rsidRDefault="00662E05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Net ecosystem productivity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5450" w14:textId="704888E4" w:rsidR="00062A55" w:rsidRPr="00062A55" w:rsidRDefault="00662E05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umol m</w:t>
            </w:r>
            <w:r w:rsidRPr="00662E05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</w:t>
            </w:r>
            <w:r w:rsidRPr="00662E05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-1</w:t>
            </w:r>
          </w:p>
        </w:tc>
      </w:tr>
      <w:tr w:rsidR="00662E05" w:rsidRPr="00062A55" w14:paraId="13E4F869" w14:textId="77777777" w:rsidTr="00662E0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5EBF" w14:textId="4BAA3B64" w:rsidR="00662E05" w:rsidRPr="00062A55" w:rsidRDefault="00662E05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GPP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90D7" w14:textId="328164E8" w:rsidR="00662E05" w:rsidRPr="00062A55" w:rsidRDefault="00662E05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Gross primary productivity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5E93" w14:textId="52AB7592" w:rsidR="00662E05" w:rsidRPr="00062A55" w:rsidRDefault="00662E05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umol m</w:t>
            </w:r>
            <w:r w:rsidRPr="00662E05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</w:t>
            </w:r>
            <w:r w:rsidRPr="00662E05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-1</w:t>
            </w:r>
          </w:p>
        </w:tc>
      </w:tr>
      <w:tr w:rsidR="00662E05" w:rsidRPr="00062A55" w14:paraId="3A929741" w14:textId="77777777" w:rsidTr="00662E0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80CD" w14:textId="01B7DA01" w:rsidR="00662E05" w:rsidRPr="00062A55" w:rsidRDefault="00662E05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ER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1C33" w14:textId="5E6E5C5E" w:rsidR="00662E05" w:rsidRPr="00062A55" w:rsidRDefault="00662E05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Ecosystem respiration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C7A9" w14:textId="604E69AF" w:rsidR="00662E05" w:rsidRPr="00062A55" w:rsidRDefault="00662E05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umol m</w:t>
            </w:r>
            <w:r w:rsidRPr="00662E05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</w:t>
            </w:r>
            <w:r w:rsidRPr="00662E05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-1</w:t>
            </w:r>
          </w:p>
        </w:tc>
      </w:tr>
      <w:tr w:rsidR="00662E05" w:rsidRPr="00062A55" w14:paraId="613136A6" w14:textId="77777777" w:rsidTr="00662E0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7201" w14:textId="17A8DFA9" w:rsidR="00662E05" w:rsidRPr="00062A55" w:rsidRDefault="00662E05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RH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5E97" w14:textId="3FC02ECD" w:rsidR="00662E05" w:rsidRPr="00062A55" w:rsidRDefault="00662E05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Relative humidity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C929C" w14:textId="3533628F" w:rsidR="00662E05" w:rsidRPr="00062A55" w:rsidRDefault="00662E05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%</w:t>
            </w:r>
          </w:p>
        </w:tc>
      </w:tr>
      <w:tr w:rsidR="00662E05" w:rsidRPr="00062A55" w14:paraId="6477C732" w14:textId="77777777" w:rsidTr="00662E0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A6C79" w14:textId="6221BDFA" w:rsidR="00662E05" w:rsidRPr="00062A55" w:rsidRDefault="00662E05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Ta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203028" w14:textId="4382007A" w:rsidR="00662E05" w:rsidRPr="00062A55" w:rsidRDefault="00662E05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Air temperature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42BF8" w14:textId="6D592E4C" w:rsidR="00662E05" w:rsidRPr="00062A55" w:rsidRDefault="00662E05" w:rsidP="00662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62A55">
              <w:rPr>
                <w:rFonts w:ascii="Calibri" w:eastAsia="Times New Roman" w:hAnsi="Calibri" w:cs="Times New Roman"/>
                <w:color w:val="000000"/>
                <w:lang w:eastAsia="en-AU"/>
              </w:rPr>
              <w:t>C</w:t>
            </w:r>
          </w:p>
        </w:tc>
      </w:tr>
    </w:tbl>
    <w:p w14:paraId="380A5F30" w14:textId="7AD2984A" w:rsidR="007F139C" w:rsidRDefault="00662E05" w:rsidP="007F139C">
      <w:r>
        <w:br w:type="textWrapping" w:clear="all"/>
      </w:r>
    </w:p>
    <w:sectPr w:rsidR="007F1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2" w:author="Elise Pendall" w:date="2019-09-24T17:10:00Z" w:initials="EP">
    <w:p w14:paraId="6275767F" w14:textId="46EEF534" w:rsidR="008E044D" w:rsidRDefault="008E044D">
      <w:pPr>
        <w:pStyle w:val="CommentText"/>
      </w:pPr>
      <w:r>
        <w:rPr>
          <w:rStyle w:val="CommentReference"/>
        </w:rPr>
        <w:annotationRef/>
      </w:r>
      <w:r>
        <w:t>Scale is different, better to keep only the C fluxes in this set.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275767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601CA"/>
    <w:multiLevelType w:val="hybridMultilevel"/>
    <w:tmpl w:val="EB7C925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51C07"/>
    <w:multiLevelType w:val="hybridMultilevel"/>
    <w:tmpl w:val="4338381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F4C5C"/>
    <w:multiLevelType w:val="hybridMultilevel"/>
    <w:tmpl w:val="9E64E2A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043A4"/>
    <w:multiLevelType w:val="hybridMultilevel"/>
    <w:tmpl w:val="9E64E2A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C1F4B"/>
    <w:multiLevelType w:val="hybridMultilevel"/>
    <w:tmpl w:val="5F5CC73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lise Pendall">
    <w15:presenceInfo w15:providerId="AD" w15:userId="S-1-5-21-299502267-1078081533-682003330-3974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9C"/>
    <w:rsid w:val="00016859"/>
    <w:rsid w:val="000255A5"/>
    <w:rsid w:val="00031451"/>
    <w:rsid w:val="00062A55"/>
    <w:rsid w:val="0008213F"/>
    <w:rsid w:val="001026A6"/>
    <w:rsid w:val="001358FE"/>
    <w:rsid w:val="001A78F9"/>
    <w:rsid w:val="001B163A"/>
    <w:rsid w:val="001B7B6A"/>
    <w:rsid w:val="002101B1"/>
    <w:rsid w:val="00217928"/>
    <w:rsid w:val="002324FD"/>
    <w:rsid w:val="00260B8C"/>
    <w:rsid w:val="002C7DCB"/>
    <w:rsid w:val="00385E1D"/>
    <w:rsid w:val="0039109C"/>
    <w:rsid w:val="003A1C1A"/>
    <w:rsid w:val="003B6340"/>
    <w:rsid w:val="00405CFF"/>
    <w:rsid w:val="00433DDD"/>
    <w:rsid w:val="00437AB3"/>
    <w:rsid w:val="0048391E"/>
    <w:rsid w:val="00523B53"/>
    <w:rsid w:val="00575AA2"/>
    <w:rsid w:val="00585A41"/>
    <w:rsid w:val="005F0691"/>
    <w:rsid w:val="00620968"/>
    <w:rsid w:val="00662E05"/>
    <w:rsid w:val="006B0B2A"/>
    <w:rsid w:val="006F07BB"/>
    <w:rsid w:val="007D220A"/>
    <w:rsid w:val="007F139C"/>
    <w:rsid w:val="00820800"/>
    <w:rsid w:val="008C750F"/>
    <w:rsid w:val="008C79EE"/>
    <w:rsid w:val="008E044D"/>
    <w:rsid w:val="00926B75"/>
    <w:rsid w:val="009852C2"/>
    <w:rsid w:val="009B576F"/>
    <w:rsid w:val="009D3F38"/>
    <w:rsid w:val="00A849F3"/>
    <w:rsid w:val="00AF281F"/>
    <w:rsid w:val="00AF68E2"/>
    <w:rsid w:val="00B32717"/>
    <w:rsid w:val="00B41E9F"/>
    <w:rsid w:val="00B500AB"/>
    <w:rsid w:val="00B53D96"/>
    <w:rsid w:val="00BB10A9"/>
    <w:rsid w:val="00BE6FD4"/>
    <w:rsid w:val="00BF1DED"/>
    <w:rsid w:val="00C674CC"/>
    <w:rsid w:val="00CF0FB1"/>
    <w:rsid w:val="00D16E3E"/>
    <w:rsid w:val="00D5759E"/>
    <w:rsid w:val="00D9049F"/>
    <w:rsid w:val="00DB6C62"/>
    <w:rsid w:val="00DB6DDE"/>
    <w:rsid w:val="00DE3B42"/>
    <w:rsid w:val="00E4080A"/>
    <w:rsid w:val="00E43F99"/>
    <w:rsid w:val="00E97160"/>
    <w:rsid w:val="00F11333"/>
    <w:rsid w:val="00F83CB0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F58A"/>
  <w15:docId w15:val="{B76E0922-F856-4FCD-8DDB-90A182CE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4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76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50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00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00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00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0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0A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B63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arthobservatory.nasa.gov/global-maps/CERES_NETFLUX_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A5991-E3F9-44AF-BE80-498DCE37B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Western Sydney</Company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 Pendall</dc:creator>
  <cp:lastModifiedBy>Elise Pendall</cp:lastModifiedBy>
  <cp:revision>3</cp:revision>
  <dcterms:created xsi:type="dcterms:W3CDTF">2020-07-31T02:43:00Z</dcterms:created>
  <dcterms:modified xsi:type="dcterms:W3CDTF">2020-07-31T02:45:00Z</dcterms:modified>
</cp:coreProperties>
</file>